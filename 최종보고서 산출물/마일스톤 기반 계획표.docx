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3"/>
        <w:gridCol w:w="5692"/>
        <w:gridCol w:w="1216"/>
        <w:gridCol w:w="1217"/>
        <w:gridCol w:w="1216"/>
        <w:gridCol w:w="1217"/>
        <w:gridCol w:w="1217"/>
        <w:gridCol w:w="1216"/>
        <w:tblGridChange w:id="0">
          <w:tblGrid>
            <w:gridCol w:w="1952"/>
            <w:gridCol w:w="111"/>
            <w:gridCol w:w="5272"/>
            <w:gridCol w:w="420"/>
            <w:gridCol w:w="731"/>
            <w:gridCol w:w="485"/>
            <w:gridCol w:w="666"/>
            <w:gridCol w:w="551"/>
            <w:gridCol w:w="600"/>
            <w:gridCol w:w="616"/>
            <w:gridCol w:w="535"/>
            <w:gridCol w:w="682"/>
            <w:gridCol w:w="469"/>
            <w:gridCol w:w="748"/>
            <w:gridCol w:w="403"/>
            <w:gridCol w:w="813"/>
          </w:tblGrid>
        </w:tblGridChange>
      </w:tblGrid>
      <w:tr w:rsidR="00644918" w:rsidTr="00644918">
        <w:trPr>
          <w:trHeight w:val="639"/>
        </w:trPr>
        <w:tc>
          <w:tcPr>
            <w:tcW w:w="2063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1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2" w:author="Windows 사용자" w:date="2018-12-01T16:33:00Z">
                  <w:rPr>
                    <w:rFonts w:hint="eastAsia"/>
                  </w:rPr>
                </w:rPrChange>
              </w:rPr>
              <w:t>개발 목표</w:t>
            </w:r>
          </w:p>
        </w:tc>
        <w:tc>
          <w:tcPr>
            <w:tcW w:w="5691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3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4" w:author="Windows 사용자" w:date="2018-12-01T16:33:00Z">
                  <w:rPr>
                    <w:rFonts w:hint="eastAsia"/>
                  </w:rPr>
                </w:rPrChange>
              </w:rPr>
              <w:t>개발 내용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5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6" w:author="Windows 사용자" w:date="2018-12-01T16:33:00Z">
                  <w:rPr>
                    <w:rFonts w:hint="eastAsia"/>
                  </w:rPr>
                </w:rPrChange>
              </w:rPr>
              <w:t>1월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7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8" w:author="Windows 사용자" w:date="2018-12-01T16:33:00Z">
                  <w:rPr>
                    <w:rFonts w:hint="eastAsia"/>
                  </w:rPr>
                </w:rPrChange>
              </w:rPr>
              <w:t>2월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9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10" w:author="Windows 사용자" w:date="2018-12-01T16:33:00Z">
                  <w:rPr>
                    <w:rFonts w:hint="eastAsia"/>
                  </w:rPr>
                </w:rPrChange>
              </w:rPr>
              <w:t>3월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11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12" w:author="Windows 사용자" w:date="2018-12-01T16:33:00Z">
                  <w:rPr>
                    <w:rFonts w:hint="eastAsia"/>
                  </w:rPr>
                </w:rPrChange>
              </w:rPr>
              <w:t>4월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13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14" w:author="Windows 사용자" w:date="2018-12-01T16:33:00Z">
                  <w:rPr>
                    <w:rFonts w:hint="eastAsia"/>
                  </w:rPr>
                </w:rPrChange>
              </w:rPr>
              <w:t>5월</w:t>
            </w:r>
          </w:p>
        </w:tc>
        <w:tc>
          <w:tcPr>
            <w:tcW w:w="1216" w:type="dxa"/>
            <w:vAlign w:val="center"/>
          </w:tcPr>
          <w:p w:rsidR="00644918" w:rsidRPr="00644918" w:rsidRDefault="00644918" w:rsidP="00644918">
            <w:pPr>
              <w:jc w:val="center"/>
              <w:rPr>
                <w:rFonts w:hint="eastAsia"/>
                <w:sz w:val="16"/>
                <w:szCs w:val="16"/>
                <w:rPrChange w:id="15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hint="eastAsia"/>
                <w:sz w:val="16"/>
                <w:szCs w:val="16"/>
                <w:rPrChange w:id="16" w:author="Windows 사용자" w:date="2018-12-01T16:33:00Z">
                  <w:rPr>
                    <w:rFonts w:hint="eastAsia"/>
                  </w:rPr>
                </w:rPrChange>
              </w:rPr>
              <w:t>6월</w:t>
            </w:r>
          </w:p>
        </w:tc>
      </w:tr>
      <w:tr w:rsidR="00644918" w:rsidTr="00644918">
        <w:tblPrEx>
          <w:tblW w:w="0" w:type="auto"/>
          <w:tblPrExChange w:id="17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18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 w:val="restart"/>
            <w:vAlign w:val="center"/>
            <w:tcPrChange w:id="19" w:author="Windows 사용자" w:date="2018-12-01T16:36:00Z">
              <w:tcPr>
                <w:tcW w:w="1952" w:type="dxa"/>
                <w:vMerge w:val="restart"/>
                <w:vAlign w:val="center"/>
              </w:tcPr>
            </w:tcPrChange>
          </w:tcPr>
          <w:p w:rsidR="00644918" w:rsidRPr="00644918" w:rsidRDefault="00644918" w:rsidP="00644918">
            <w:pPr>
              <w:pStyle w:val="a3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  <w:rPrChange w:id="20" w:author="Windows 사용자" w:date="2018-12-01T16:33:00Z">
                  <w:rPr/>
                </w:rPrChange>
              </w:rPr>
            </w:pPr>
          </w:p>
          <w:p w:rsidR="00644918" w:rsidRPr="00644918" w:rsidRDefault="00644918" w:rsidP="00644918">
            <w:pPr>
              <w:pStyle w:val="a3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/>
                <w:sz w:val="16"/>
                <w:szCs w:val="16"/>
                <w:rPrChange w:id="21" w:author="Windows 사용자" w:date="2018-12-01T16:33:00Z">
                  <w:rPr/>
                </w:rPrChange>
              </w:rPr>
              <w:pPrChange w:id="22" w:author="Windows 사용자" w:date="2018-12-01T16:32:00Z">
                <w:pPr>
                  <w:pStyle w:val="a3"/>
                  <w:shd w:val="clear" w:color="auto" w:fill="FFFFFF"/>
                  <w:spacing w:line="312" w:lineRule="auto"/>
                </w:pPr>
              </w:pPrChange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  <w:rPrChange w:id="23" w:author="Windows 사용자" w:date="2018-12-01T16:33:00Z">
                  <w:rPr>
                    <w:rFonts w:ascii="맑은 고딕" w:eastAsia="맑은 고딕" w:hAnsi="맑은 고딕" w:hint="eastAsia"/>
                    <w:sz w:val="16"/>
                    <w:szCs w:val="16"/>
                    <w:shd w:val="clear" w:color="auto" w:fill="FFFFFF"/>
                  </w:rPr>
                </w:rPrChange>
              </w:rPr>
              <w:t>채팅 키워드</w:t>
            </w:r>
          </w:p>
          <w:p w:rsidR="00644918" w:rsidRPr="00644918" w:rsidRDefault="00644918" w:rsidP="00644918">
            <w:pPr>
              <w:pStyle w:val="a3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4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  <w:rPrChange w:id="25" w:author="Windows 사용자" w:date="2018-12-01T16:33:00Z">
                  <w:rPr>
                    <w:rFonts w:ascii="맑은 고딕" w:eastAsia="맑은 고딕" w:hAnsi="맑은 고딕" w:hint="eastAsia"/>
                    <w:sz w:val="16"/>
                    <w:szCs w:val="16"/>
                    <w:shd w:val="clear" w:color="auto" w:fill="FFFFFF"/>
                  </w:rPr>
                </w:rPrChange>
              </w:rPr>
              <w:t>분석 시스템</w:t>
            </w:r>
          </w:p>
        </w:tc>
        <w:tc>
          <w:tcPr>
            <w:tcW w:w="5691" w:type="dxa"/>
            <w:vAlign w:val="center"/>
            <w:tcPrChange w:id="26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27" w:author="Windows 사용자" w:date="2018-12-01T16:33:00Z">
                  <w:rPr>
                    <w:rFonts w:hint="eastAsia"/>
                  </w:rPr>
                </w:rPrChange>
              </w:rPr>
              <w:pPrChange w:id="28" w:author="Windows 사용자" w:date="2018-12-01T16:33:00Z">
                <w:pPr>
                  <w:jc w:val="center"/>
                </w:pPr>
              </w:pPrChange>
            </w:pPr>
            <w:ins w:id="29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30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1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채팅 키워드를 분석을 통한 맞춤형 정보 추천 시스템</w:t>
              </w:r>
            </w:ins>
            <w:ins w:id="32" w:author="Windows 사용자" w:date="2018-12-01T16:36:00Z">
              <w:r>
                <w:rPr>
                  <w:rFonts w:asciiTheme="majorHAnsi" w:eastAsiaTheme="majorHAnsi" w:hAnsiTheme="majorHAnsi"/>
                  <w:sz w:val="16"/>
                  <w:szCs w:val="16"/>
                </w:rPr>
                <w:br/>
              </w:r>
            </w:ins>
            <w:ins w:id="33" w:author="Windows 사용자" w:date="2018-12-01T16:33:00Z"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4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ex) 회원님의 관심 </w:t>
              </w:r>
              <w:proofErr w:type="gram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5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정보 :</w:t>
              </w:r>
              <w:proofErr w:type="gram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6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보헤미안 랩소디(영화),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7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오버워치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8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39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신캐릭터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40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...</w:t>
              </w:r>
            </w:ins>
          </w:p>
        </w:tc>
        <w:tc>
          <w:tcPr>
            <w:tcW w:w="2433" w:type="dxa"/>
            <w:gridSpan w:val="2"/>
            <w:shd w:val="clear" w:color="auto" w:fill="D9E2F3" w:themeFill="accent5" w:themeFillTint="33"/>
            <w:vAlign w:val="center"/>
            <w:tcPrChange w:id="41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42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43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44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45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46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47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48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49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50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51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52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53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54" w:author="Windows 사용자" w:date="2018-12-01T16:33:00Z">
                  <w:rPr>
                    <w:rFonts w:hint="eastAsia"/>
                  </w:rPr>
                </w:rPrChange>
              </w:rPr>
              <w:pPrChange w:id="55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56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57" w:author="Windows 사용자" w:date="2018-12-01T16:33:00Z">
                  <w:rPr>
                    <w:rFonts w:hint="eastAsia"/>
                  </w:rPr>
                </w:rPrChange>
              </w:rPr>
              <w:pPrChange w:id="58" w:author="Windows 사용자" w:date="2018-12-01T16:33:00Z">
                <w:pPr>
                  <w:jc w:val="center"/>
                </w:pPr>
              </w:pPrChange>
            </w:pPr>
            <w:ins w:id="59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60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61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키워드 및 form data 추천 알고리즘ex) PC방 재고 관리에 대한 폼 추천</w:t>
              </w:r>
            </w:ins>
          </w:p>
        </w:tc>
        <w:tc>
          <w:tcPr>
            <w:tcW w:w="1216" w:type="dxa"/>
            <w:vAlign w:val="center"/>
            <w:tcPrChange w:id="62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63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2433" w:type="dxa"/>
            <w:gridSpan w:val="2"/>
            <w:shd w:val="clear" w:color="auto" w:fill="D9E2F3" w:themeFill="accent5" w:themeFillTint="33"/>
            <w:vAlign w:val="center"/>
            <w:tcPrChange w:id="64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65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66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67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68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69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70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71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72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73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74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75" w:author="Windows 사용자" w:date="2018-12-01T16:33:00Z">
                  <w:rPr>
                    <w:rFonts w:hint="eastAsia"/>
                  </w:rPr>
                </w:rPrChange>
              </w:rPr>
              <w:pPrChange w:id="76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77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78" w:author="Windows 사용자" w:date="2018-12-01T16:33:00Z">
                  <w:rPr>
                    <w:rFonts w:hint="eastAsia"/>
                  </w:rPr>
                </w:rPrChange>
              </w:rPr>
              <w:pPrChange w:id="79" w:author="Windows 사용자" w:date="2018-12-01T16:33:00Z">
                <w:pPr>
                  <w:jc w:val="center"/>
                </w:pPr>
              </w:pPrChange>
            </w:pPr>
            <w:ins w:id="80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81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82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카테고리 저장 및 검색 알고리즘</w:t>
              </w:r>
            </w:ins>
            <w:bookmarkStart w:id="83" w:name="_GoBack"/>
            <w:bookmarkEnd w:id="83"/>
          </w:p>
        </w:tc>
        <w:tc>
          <w:tcPr>
            <w:tcW w:w="1216" w:type="dxa"/>
            <w:vAlign w:val="center"/>
            <w:tcPrChange w:id="84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85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4867" w:type="dxa"/>
            <w:gridSpan w:val="4"/>
            <w:shd w:val="clear" w:color="auto" w:fill="D9E2F3" w:themeFill="accent5" w:themeFillTint="33"/>
            <w:vAlign w:val="center"/>
            <w:tcPrChange w:id="86" w:author="Windows 사용자" w:date="2018-12-01T16:36:00Z">
              <w:tcPr>
                <w:tcW w:w="4604" w:type="dxa"/>
                <w:gridSpan w:val="8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87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88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89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90" w:author="Windows 사용자" w:date="2018-12-01T16:36:00Z">
            <w:tblPrEx>
              <w:tblW w:w="0" w:type="auto"/>
            </w:tblPrEx>
          </w:tblPrExChange>
        </w:tblPrEx>
        <w:trPr>
          <w:trHeight w:val="659"/>
          <w:trPrChange w:id="91" w:author="Windows 사용자" w:date="2018-12-01T16:36:00Z">
            <w:trPr>
              <w:gridAfter w:val="0"/>
              <w:trHeight w:val="677"/>
            </w:trPr>
          </w:trPrChange>
        </w:trPr>
        <w:tc>
          <w:tcPr>
            <w:tcW w:w="2063" w:type="dxa"/>
            <w:vMerge w:val="restart"/>
            <w:vAlign w:val="center"/>
            <w:tcPrChange w:id="92" w:author="Windows 사용자" w:date="2018-12-01T16:36:00Z">
              <w:tcPr>
                <w:tcW w:w="1952" w:type="dxa"/>
                <w:vMerge w:val="restart"/>
                <w:vAlign w:val="center"/>
              </w:tcPr>
            </w:tcPrChange>
          </w:tcPr>
          <w:p w:rsidR="00644918" w:rsidRPr="00644918" w:rsidRDefault="00644918" w:rsidP="00644918">
            <w:pPr>
              <w:pStyle w:val="a3"/>
              <w:shd w:val="clear" w:color="auto" w:fill="FFFFFF"/>
              <w:spacing w:line="312" w:lineRule="auto"/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93" w:author="Windows 사용자" w:date="2018-12-01T16:33:00Z">
                  <w:rPr>
                    <w:rFonts w:hint="eastAsia"/>
                  </w:rPr>
                </w:rPrChange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  <w:rPrChange w:id="94" w:author="Windows 사용자" w:date="2018-12-01T16:33:00Z">
                  <w:rPr>
                    <w:rFonts w:ascii="맑은 고딕" w:eastAsia="맑은 고딕" w:hAnsi="맑은 고딕" w:hint="eastAsia"/>
                    <w:sz w:val="16"/>
                    <w:szCs w:val="16"/>
                    <w:shd w:val="clear" w:color="auto" w:fill="FFFFFF"/>
                  </w:rPr>
                </w:rPrChange>
              </w:rPr>
              <w:t>RESTful API</w:t>
            </w:r>
          </w:p>
        </w:tc>
        <w:tc>
          <w:tcPr>
            <w:tcW w:w="5691" w:type="dxa"/>
            <w:vAlign w:val="center"/>
            <w:tcPrChange w:id="95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96" w:author="Windows 사용자" w:date="2018-12-01T16:33:00Z">
                  <w:rPr>
                    <w:rFonts w:hint="eastAsia"/>
                  </w:rPr>
                </w:rPrChange>
              </w:rPr>
              <w:pPrChange w:id="97" w:author="Windows 사용자" w:date="2018-12-01T16:33:00Z">
                <w:pPr>
                  <w:jc w:val="center"/>
                </w:pPr>
              </w:pPrChange>
            </w:pPr>
            <w:ins w:id="98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99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00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google,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01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facebook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02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및 기타 API 연동</w:t>
              </w:r>
            </w:ins>
          </w:p>
        </w:tc>
        <w:tc>
          <w:tcPr>
            <w:tcW w:w="1216" w:type="dxa"/>
            <w:vAlign w:val="center"/>
            <w:tcPrChange w:id="103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04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shd w:val="clear" w:color="auto" w:fill="D9E2F3" w:themeFill="accent5" w:themeFillTint="33"/>
            <w:vAlign w:val="center"/>
            <w:tcPrChange w:id="105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06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07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08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09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10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11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12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13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14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115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116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117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18" w:author="Windows 사용자" w:date="2018-12-01T16:33:00Z">
                  <w:rPr>
                    <w:rFonts w:hint="eastAsia"/>
                  </w:rPr>
                </w:rPrChange>
              </w:rPr>
              <w:pPrChange w:id="119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120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121" w:author="Windows 사용자" w:date="2018-12-01T16:33:00Z">
                  <w:rPr>
                    <w:rFonts w:hint="eastAsia"/>
                  </w:rPr>
                </w:rPrChange>
              </w:rPr>
              <w:pPrChange w:id="122" w:author="Windows 사용자" w:date="2018-12-01T16:33:00Z">
                <w:pPr>
                  <w:jc w:val="center"/>
                </w:pPr>
              </w:pPrChange>
            </w:pPr>
            <w:ins w:id="123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124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25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채팅에 대한 CRUD API 제작</w:t>
              </w:r>
            </w:ins>
          </w:p>
        </w:tc>
        <w:tc>
          <w:tcPr>
            <w:tcW w:w="1216" w:type="dxa"/>
            <w:vAlign w:val="center"/>
            <w:tcPrChange w:id="126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hint="eastAsia"/>
                <w:rPrChange w:id="127" w:author="Windows 사용자" w:date="2018-12-01T16:35:00Z">
                  <w:rPr>
                    <w:rFonts w:hint="eastAsia"/>
                  </w:rPr>
                </w:rPrChange>
              </w:rPr>
            </w:pPr>
          </w:p>
        </w:tc>
        <w:tc>
          <w:tcPr>
            <w:tcW w:w="4867" w:type="dxa"/>
            <w:gridSpan w:val="4"/>
            <w:shd w:val="clear" w:color="auto" w:fill="D9E2F3" w:themeFill="accent5" w:themeFillTint="33"/>
            <w:vAlign w:val="center"/>
            <w:tcPrChange w:id="128" w:author="Windows 사용자" w:date="2018-12-01T16:36:00Z">
              <w:tcPr>
                <w:tcW w:w="4604" w:type="dxa"/>
                <w:gridSpan w:val="8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29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30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31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132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133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134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35" w:author="Windows 사용자" w:date="2018-12-01T16:33:00Z">
                  <w:rPr>
                    <w:rFonts w:hint="eastAsia"/>
                  </w:rPr>
                </w:rPrChange>
              </w:rPr>
              <w:pPrChange w:id="136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137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138" w:author="Windows 사용자" w:date="2018-12-01T16:33:00Z">
                  <w:rPr>
                    <w:rFonts w:hint="eastAsia"/>
                  </w:rPr>
                </w:rPrChange>
              </w:rPr>
              <w:pPrChange w:id="139" w:author="Windows 사용자" w:date="2018-12-01T16:33:00Z">
                <w:pPr>
                  <w:jc w:val="center"/>
                </w:pPr>
              </w:pPrChange>
            </w:pPr>
            <w:ins w:id="140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141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42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채팅 분석 시각화에 대한 CRUD API 제작</w:t>
              </w:r>
            </w:ins>
          </w:p>
        </w:tc>
        <w:tc>
          <w:tcPr>
            <w:tcW w:w="1216" w:type="dxa"/>
            <w:vAlign w:val="center"/>
            <w:tcPrChange w:id="143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44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45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46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47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48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2433" w:type="dxa"/>
            <w:gridSpan w:val="2"/>
            <w:shd w:val="clear" w:color="auto" w:fill="D9E2F3" w:themeFill="accent5" w:themeFillTint="33"/>
            <w:vAlign w:val="center"/>
            <w:tcPrChange w:id="149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50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51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52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153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154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 w:val="restart"/>
            <w:vAlign w:val="center"/>
            <w:tcPrChange w:id="155" w:author="Windows 사용자" w:date="2018-12-01T16:36:00Z">
              <w:tcPr>
                <w:tcW w:w="1952" w:type="dxa"/>
                <w:vMerge w:val="restart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56" w:author="Windows 사용자" w:date="2018-12-01T16:33:00Z">
                  <w:rPr>
                    <w:rFonts w:hint="eastAsia"/>
                  </w:rPr>
                </w:rPrChange>
              </w:rPr>
            </w:pPr>
            <w:ins w:id="157" w:author="Windows 사용자" w:date="2018-12-01T16:32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158" w:author="Windows 사용자" w:date="2018-12-01T16:33:00Z">
                    <w:rPr>
                      <w:rFonts w:hint="eastAsia"/>
                    </w:rPr>
                  </w:rPrChange>
                </w:rPr>
                <w:t>크로스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59" w:author="Windows 사용자" w:date="2018-12-01T16:33:00Z">
                    <w:rPr/>
                  </w:rPrChange>
                </w:rPr>
                <w:t xml:space="preserve"> 플랫폼 제작</w:t>
              </w:r>
            </w:ins>
          </w:p>
        </w:tc>
        <w:tc>
          <w:tcPr>
            <w:tcW w:w="5691" w:type="dxa"/>
            <w:vAlign w:val="center"/>
            <w:tcPrChange w:id="160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161" w:author="Windows 사용자" w:date="2018-12-01T16:33:00Z">
                  <w:rPr>
                    <w:rFonts w:hint="eastAsia"/>
                  </w:rPr>
                </w:rPrChange>
              </w:rPr>
              <w:pPrChange w:id="162" w:author="Windows 사용자" w:date="2018-12-01T16:33:00Z">
                <w:pPr>
                  <w:jc w:val="center"/>
                </w:pPr>
              </w:pPrChange>
            </w:pPr>
            <w:ins w:id="163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164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65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데스크톱 버전의 채팅 프로그램 제작(window,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66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os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67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x)</w:t>
              </w:r>
            </w:ins>
          </w:p>
        </w:tc>
        <w:tc>
          <w:tcPr>
            <w:tcW w:w="1216" w:type="dxa"/>
            <w:vAlign w:val="center"/>
            <w:tcPrChange w:id="168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69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70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71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2433" w:type="dxa"/>
            <w:gridSpan w:val="2"/>
            <w:shd w:val="clear" w:color="auto" w:fill="D9E2F3" w:themeFill="accent5" w:themeFillTint="33"/>
            <w:vAlign w:val="center"/>
            <w:tcPrChange w:id="172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73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74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75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76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77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178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179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180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81" w:author="Windows 사용자" w:date="2018-12-01T16:33:00Z">
                  <w:rPr>
                    <w:rFonts w:hint="eastAsia"/>
                  </w:rPr>
                </w:rPrChange>
              </w:rPr>
              <w:pPrChange w:id="182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183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184" w:author="Windows 사용자" w:date="2018-12-01T16:33:00Z">
                  <w:rPr>
                    <w:rFonts w:hint="eastAsia"/>
                  </w:rPr>
                </w:rPrChange>
              </w:rPr>
              <w:pPrChange w:id="185" w:author="Windows 사용자" w:date="2018-12-01T16:33:00Z">
                <w:pPr>
                  <w:jc w:val="center"/>
                </w:pPr>
              </w:pPrChange>
            </w:pPr>
            <w:ins w:id="186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187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88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89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테블릿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90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및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91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모바일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92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버전의 채팅 프로그램 제작(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93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ios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194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, android)</w:t>
              </w:r>
            </w:ins>
          </w:p>
        </w:tc>
        <w:tc>
          <w:tcPr>
            <w:tcW w:w="1216" w:type="dxa"/>
            <w:vAlign w:val="center"/>
            <w:tcPrChange w:id="195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96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197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198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3650" w:type="dxa"/>
            <w:gridSpan w:val="3"/>
            <w:shd w:val="clear" w:color="auto" w:fill="D9E2F3" w:themeFill="accent5" w:themeFillTint="33"/>
            <w:vAlign w:val="center"/>
            <w:tcPrChange w:id="199" w:author="Windows 사용자" w:date="2018-12-01T16:36:00Z">
              <w:tcPr>
                <w:tcW w:w="3453" w:type="dxa"/>
                <w:gridSpan w:val="6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00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201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02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203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204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2063" w:type="dxa"/>
            <w:vMerge/>
            <w:vAlign w:val="center"/>
            <w:tcPrChange w:id="205" w:author="Windows 사용자" w:date="2018-12-01T16:36:00Z">
              <w:tcPr>
                <w:tcW w:w="1952" w:type="dxa"/>
                <w:vMerge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06" w:author="Windows 사용자" w:date="2018-12-01T16:33:00Z">
                  <w:rPr>
                    <w:rFonts w:hint="eastAsia"/>
                  </w:rPr>
                </w:rPrChange>
              </w:rPr>
              <w:pPrChange w:id="207" w:author="Windows 사용자" w:date="2018-12-01T16:32:00Z">
                <w:pPr>
                  <w:jc w:val="center"/>
                </w:pPr>
              </w:pPrChange>
            </w:pPr>
          </w:p>
        </w:tc>
        <w:tc>
          <w:tcPr>
            <w:tcW w:w="5691" w:type="dxa"/>
            <w:vAlign w:val="center"/>
            <w:tcPrChange w:id="208" w:author="Windows 사용자" w:date="2018-12-01T16:36:00Z">
              <w:tcPr>
                <w:tcW w:w="5383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209" w:author="Windows 사용자" w:date="2018-12-01T16:33:00Z">
                  <w:rPr>
                    <w:rFonts w:hint="eastAsia"/>
                  </w:rPr>
                </w:rPrChange>
              </w:rPr>
              <w:pPrChange w:id="210" w:author="Windows 사용자" w:date="2018-12-01T16:33:00Z">
                <w:pPr>
                  <w:jc w:val="center"/>
                </w:pPr>
              </w:pPrChange>
            </w:pPr>
            <w:ins w:id="211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212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213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214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>웹용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  <w:rPrChange w:id="215" w:author="Windows 사용자" w:date="2018-12-01T16:33:00Z"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rPrChange>
                </w:rPr>
                <w:t xml:space="preserve"> 채팅 프로그램 제작</w:t>
              </w:r>
            </w:ins>
          </w:p>
        </w:tc>
        <w:tc>
          <w:tcPr>
            <w:tcW w:w="1216" w:type="dxa"/>
            <w:vAlign w:val="center"/>
            <w:tcPrChange w:id="216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17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2433" w:type="dxa"/>
            <w:gridSpan w:val="2"/>
            <w:shd w:val="clear" w:color="auto" w:fill="D9E2F3" w:themeFill="accent5" w:themeFillTint="33"/>
            <w:vAlign w:val="center"/>
            <w:tcPrChange w:id="218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19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220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21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222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23" w:author="Windows 사용자" w:date="2018-12-01T16:33:00Z">
                  <w:rPr>
                    <w:rFonts w:hint="eastAsia"/>
                  </w:rPr>
                </w:rPrChange>
              </w:rPr>
            </w:pPr>
          </w:p>
        </w:tc>
        <w:tc>
          <w:tcPr>
            <w:tcW w:w="1216" w:type="dxa"/>
            <w:vAlign w:val="center"/>
            <w:tcPrChange w:id="224" w:author="Windows 사용자" w:date="2018-12-01T16:36:00Z">
              <w:tcPr>
                <w:tcW w:w="1151" w:type="dxa"/>
                <w:gridSpan w:val="2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25" w:author="Windows 사용자" w:date="2018-12-01T16:33:00Z">
                  <w:rPr>
                    <w:rFonts w:hint="eastAsia"/>
                  </w:rPr>
                </w:rPrChange>
              </w:rPr>
            </w:pPr>
          </w:p>
        </w:tc>
      </w:tr>
      <w:tr w:rsidR="00644918" w:rsidTr="00644918">
        <w:tblPrEx>
          <w:tblW w:w="0" w:type="auto"/>
          <w:tblPrExChange w:id="226" w:author="Windows 사용자" w:date="2018-12-01T16:36:00Z">
            <w:tblPrEx>
              <w:tblW w:w="0" w:type="auto"/>
            </w:tblPrEx>
          </w:tblPrExChange>
        </w:tblPrEx>
        <w:trPr>
          <w:trHeight w:val="639"/>
          <w:trPrChange w:id="227" w:author="Windows 사용자" w:date="2018-12-01T16:36:00Z">
            <w:trPr>
              <w:gridAfter w:val="0"/>
              <w:trHeight w:val="656"/>
            </w:trPr>
          </w:trPrChange>
        </w:trPr>
        <w:tc>
          <w:tcPr>
            <w:tcW w:w="7755" w:type="dxa"/>
            <w:gridSpan w:val="2"/>
            <w:vAlign w:val="center"/>
            <w:tcPrChange w:id="228" w:author="Windows 사용자" w:date="2018-12-01T16:36:00Z">
              <w:tcPr>
                <w:tcW w:w="7335" w:type="dxa"/>
                <w:gridSpan w:val="3"/>
                <w:vAlign w:val="center"/>
              </w:tcPr>
            </w:tcPrChange>
          </w:tcPr>
          <w:p w:rsidR="00644918" w:rsidRPr="00644918" w:rsidRDefault="00644918" w:rsidP="00644918">
            <w:pPr>
              <w:jc w:val="center"/>
              <w:rPr>
                <w:rFonts w:asciiTheme="majorHAnsi" w:eastAsiaTheme="majorHAnsi" w:hAnsiTheme="majorHAnsi" w:hint="eastAsia"/>
                <w:sz w:val="16"/>
                <w:szCs w:val="16"/>
                <w:rPrChange w:id="229" w:author="Windows 사용자" w:date="2018-12-01T16:33:00Z">
                  <w:rPr>
                    <w:rFonts w:hint="eastAsia"/>
                  </w:rPr>
                </w:rPrChange>
              </w:rPr>
            </w:pPr>
            <w:ins w:id="230" w:author="Windows 사용자" w:date="2018-12-01T16:33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  <w:rPrChange w:id="231" w:author="Windows 사용자" w:date="2018-12-01T16:33:00Z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rPrChange>
                </w:rPr>
                <w:t>주요 결과물</w:t>
              </w:r>
            </w:ins>
          </w:p>
        </w:tc>
        <w:tc>
          <w:tcPr>
            <w:tcW w:w="2433" w:type="dxa"/>
            <w:gridSpan w:val="2"/>
            <w:vAlign w:val="center"/>
            <w:tcPrChange w:id="232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ins w:id="233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34" w:author="Windows 사용자" w:date="2018-12-01T16:36:00Z">
                <w:pPr>
                  <w:jc w:val="center"/>
                </w:pPr>
              </w:pPrChange>
            </w:pPr>
            <w:ins w:id="235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서비스 모델 기획서</w:t>
              </w:r>
            </w:ins>
          </w:p>
          <w:p w:rsidR="00644918" w:rsidRPr="00644918" w:rsidRDefault="00644918" w:rsidP="00644918">
            <w:pPr>
              <w:jc w:val="left"/>
              <w:rPr>
                <w:ins w:id="236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37" w:author="Windows 사용자" w:date="2018-12-01T16:36:00Z">
                <w:pPr>
                  <w:jc w:val="center"/>
                </w:pPr>
              </w:pPrChange>
            </w:pPr>
            <w:ins w:id="238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채팅 분석 알고리즘 설계서</w:t>
              </w:r>
            </w:ins>
          </w:p>
          <w:p w:rsidR="00644918" w:rsidRPr="00644918" w:rsidRDefault="00644918" w:rsidP="00644918">
            <w:pPr>
              <w:jc w:val="left"/>
              <w:rPr>
                <w:ins w:id="239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40" w:author="Windows 사용자" w:date="2018-12-01T16:36:00Z">
                <w:pPr>
                  <w:jc w:val="center"/>
                </w:pPr>
              </w:pPrChange>
            </w:pPr>
            <w:ins w:id="241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도메인 모델,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네이티브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모델</w:t>
              </w:r>
            </w:ins>
          </w:p>
          <w:p w:rsidR="00644918" w:rsidRPr="00644918" w:rsidRDefault="00644918" w:rsidP="00644918">
            <w:pPr>
              <w:jc w:val="left"/>
              <w:rPr>
                <w:ins w:id="242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43" w:author="Windows 사용자" w:date="2018-12-01T16:36:00Z">
                <w:pPr>
                  <w:jc w:val="center"/>
                </w:pPr>
              </w:pPrChange>
            </w:pPr>
            <w:ins w:id="244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시퀀스 다이어그램</w:t>
              </w:r>
            </w:ins>
          </w:p>
          <w:p w:rsidR="00644918" w:rsidRPr="00644918" w:rsidRDefault="00644918" w:rsidP="00644918">
            <w:pPr>
              <w:jc w:val="left"/>
              <w:rPr>
                <w:ins w:id="245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46" w:author="Windows 사용자" w:date="2018-12-01T16:36:00Z">
                <w:pPr>
                  <w:jc w:val="center"/>
                </w:pPr>
              </w:pPrChange>
            </w:pPr>
            <w:ins w:id="247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개발 환경설정 문서</w:t>
              </w:r>
            </w:ins>
          </w:p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248" w:author="Windows 사용자" w:date="2018-12-01T16:33:00Z">
                  <w:rPr>
                    <w:rFonts w:hint="eastAsia"/>
                  </w:rPr>
                </w:rPrChange>
              </w:rPr>
              <w:pPrChange w:id="249" w:author="Windows 사용자" w:date="2018-12-01T16:36:00Z">
                <w:pPr>
                  <w:jc w:val="center"/>
                </w:pPr>
              </w:pPrChange>
            </w:pPr>
            <w:ins w:id="250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요구사항 정의서</w:t>
              </w:r>
            </w:ins>
          </w:p>
        </w:tc>
        <w:tc>
          <w:tcPr>
            <w:tcW w:w="2433" w:type="dxa"/>
            <w:gridSpan w:val="2"/>
            <w:vAlign w:val="center"/>
            <w:tcPrChange w:id="251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ins w:id="252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53" w:author="Windows 사용자" w:date="2018-12-01T16:36:00Z">
                <w:pPr>
                  <w:jc w:val="center"/>
                </w:pPr>
              </w:pPrChange>
            </w:pPr>
            <w:ins w:id="254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채팅 CRUD 모듈</w:t>
              </w:r>
            </w:ins>
          </w:p>
          <w:p w:rsidR="00644918" w:rsidRPr="00644918" w:rsidRDefault="00644918" w:rsidP="00644918">
            <w:pPr>
              <w:jc w:val="left"/>
              <w:rPr>
                <w:ins w:id="255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56" w:author="Windows 사용자" w:date="2018-12-01T16:36:00Z">
                <w:pPr>
                  <w:jc w:val="center"/>
                </w:pPr>
              </w:pPrChange>
            </w:pPr>
            <w:ins w:id="257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외부 API 연동 모듈</w:t>
              </w:r>
            </w:ins>
          </w:p>
          <w:p w:rsidR="00644918" w:rsidRPr="00644918" w:rsidRDefault="00644918" w:rsidP="00644918">
            <w:pPr>
              <w:jc w:val="left"/>
              <w:rPr>
                <w:ins w:id="258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59" w:author="Windows 사용자" w:date="2018-12-01T16:36:00Z">
                <w:pPr>
                  <w:jc w:val="center"/>
                </w:pPr>
              </w:pPrChange>
            </w:pPr>
            <w:ins w:id="260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웹용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채팅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앱</w:t>
              </w:r>
              <w:proofErr w:type="spellEnd"/>
            </w:ins>
          </w:p>
          <w:p w:rsidR="00644918" w:rsidRPr="00644918" w:rsidRDefault="00644918" w:rsidP="00644918">
            <w:pPr>
              <w:jc w:val="left"/>
              <w:rPr>
                <w:ins w:id="261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62" w:author="Windows 사용자" w:date="2018-12-01T16:36:00Z">
                <w:pPr>
                  <w:jc w:val="center"/>
                </w:pPr>
              </w:pPrChange>
            </w:pPr>
            <w:ins w:id="263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데스크톱용 채팅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앱</w:t>
              </w:r>
              <w:proofErr w:type="spellEnd"/>
            </w:ins>
          </w:p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264" w:author="Windows 사용자" w:date="2018-12-01T16:33:00Z">
                  <w:rPr>
                    <w:rFonts w:hint="eastAsia"/>
                  </w:rPr>
                </w:rPrChange>
              </w:rPr>
              <w:pPrChange w:id="265" w:author="Windows 사용자" w:date="2018-12-01T16:36:00Z">
                <w:pPr>
                  <w:jc w:val="center"/>
                </w:pPr>
              </w:pPrChange>
            </w:pPr>
            <w:ins w:id="266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채팅 분석 시각화 모듈</w:t>
              </w:r>
            </w:ins>
          </w:p>
        </w:tc>
        <w:tc>
          <w:tcPr>
            <w:tcW w:w="2433" w:type="dxa"/>
            <w:gridSpan w:val="2"/>
            <w:vAlign w:val="center"/>
            <w:tcPrChange w:id="267" w:author="Windows 사용자" w:date="2018-12-01T16:36:00Z">
              <w:tcPr>
                <w:tcW w:w="2302" w:type="dxa"/>
                <w:gridSpan w:val="4"/>
                <w:vAlign w:val="center"/>
              </w:tcPr>
            </w:tcPrChange>
          </w:tcPr>
          <w:p w:rsidR="00644918" w:rsidRPr="00644918" w:rsidRDefault="00644918" w:rsidP="00644918">
            <w:pPr>
              <w:jc w:val="left"/>
              <w:rPr>
                <w:ins w:id="268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69" w:author="Windows 사용자" w:date="2018-12-01T16:36:00Z">
                <w:pPr>
                  <w:jc w:val="center"/>
                </w:pPr>
              </w:pPrChange>
            </w:pPr>
            <w:ins w:id="270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사용 설명서</w:t>
              </w:r>
            </w:ins>
          </w:p>
          <w:p w:rsidR="00644918" w:rsidRPr="00644918" w:rsidRDefault="00644918" w:rsidP="00644918">
            <w:pPr>
              <w:jc w:val="left"/>
              <w:rPr>
                <w:ins w:id="271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72" w:author="Windows 사용자" w:date="2018-12-01T16:36:00Z">
                <w:pPr>
                  <w:jc w:val="center"/>
                </w:pPr>
              </w:pPrChange>
            </w:pPr>
            <w:ins w:id="273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베타 테스트 문서</w:t>
              </w:r>
            </w:ins>
          </w:p>
          <w:p w:rsidR="00644918" w:rsidRPr="00644918" w:rsidRDefault="00644918" w:rsidP="00644918">
            <w:pPr>
              <w:jc w:val="left"/>
              <w:rPr>
                <w:ins w:id="274" w:author="Windows 사용자" w:date="2018-12-01T16:35:00Z"/>
                <w:rFonts w:asciiTheme="majorHAnsi" w:eastAsiaTheme="majorHAnsi" w:hAnsiTheme="majorHAnsi"/>
                <w:sz w:val="16"/>
                <w:szCs w:val="16"/>
              </w:rPr>
              <w:pPrChange w:id="275" w:author="Windows 사용자" w:date="2018-12-01T16:36:00Z">
                <w:pPr>
                  <w:jc w:val="center"/>
                </w:pPr>
              </w:pPrChange>
            </w:pPr>
            <w:ins w:id="276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모바일</w:t>
              </w:r>
              <w:proofErr w:type="spellEnd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채팅 </w:t>
              </w:r>
              <w:proofErr w:type="spellStart"/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>앱</w:t>
              </w:r>
              <w:proofErr w:type="spellEnd"/>
            </w:ins>
          </w:p>
          <w:p w:rsidR="00644918" w:rsidRPr="00644918" w:rsidRDefault="00644918" w:rsidP="00644918">
            <w:pPr>
              <w:jc w:val="left"/>
              <w:rPr>
                <w:rFonts w:asciiTheme="majorHAnsi" w:eastAsiaTheme="majorHAnsi" w:hAnsiTheme="majorHAnsi" w:hint="eastAsia"/>
                <w:sz w:val="16"/>
                <w:szCs w:val="16"/>
                <w:rPrChange w:id="277" w:author="Windows 사용자" w:date="2018-12-01T16:33:00Z">
                  <w:rPr>
                    <w:rFonts w:hint="eastAsia"/>
                  </w:rPr>
                </w:rPrChange>
              </w:rPr>
              <w:pPrChange w:id="278" w:author="Windows 사용자" w:date="2018-12-01T16:36:00Z">
                <w:pPr>
                  <w:jc w:val="center"/>
                </w:pPr>
              </w:pPrChange>
            </w:pPr>
            <w:ins w:id="279" w:author="Windows 사용자" w:date="2018-12-01T16:35:00Z">
              <w:r w:rsidRPr="00644918">
                <w:rPr>
                  <w:rFonts w:asciiTheme="majorHAnsi" w:eastAsiaTheme="majorHAnsi" w:hAnsiTheme="majorHAnsi" w:hint="eastAsia"/>
                  <w:sz w:val="16"/>
                  <w:szCs w:val="16"/>
                </w:rPr>
                <w:t>•</w:t>
              </w:r>
              <w:r w:rsidRPr="00644918">
                <w:rPr>
                  <w:rFonts w:asciiTheme="majorHAnsi" w:eastAsiaTheme="majorHAnsi" w:hAnsiTheme="majorHAnsi"/>
                  <w:sz w:val="16"/>
                  <w:szCs w:val="16"/>
                </w:rPr>
                <w:t xml:space="preserve"> 저작권/소프트웨어 등록</w:t>
              </w:r>
            </w:ins>
          </w:p>
        </w:tc>
      </w:tr>
    </w:tbl>
    <w:p w:rsidR="00BC7F62" w:rsidRPr="00644918" w:rsidRDefault="00BC7F62" w:rsidP="00644918">
      <w:pPr>
        <w:rPr>
          <w:rFonts w:hint="eastAsia"/>
        </w:rPr>
      </w:pPr>
    </w:p>
    <w:sectPr w:rsidR="00BC7F62" w:rsidRPr="00644918" w:rsidSect="00C97901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60"/>
    <w:rsid w:val="00053F60"/>
    <w:rsid w:val="00644918"/>
    <w:rsid w:val="00BC7F62"/>
    <w:rsid w:val="00C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D80E-6BFD-4F5A-BF65-F7A2112F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9790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64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44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449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6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0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7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2018-12-01T06:36:00Z</dcterms:created>
  <dcterms:modified xsi:type="dcterms:W3CDTF">2018-12-01T07:36:00Z</dcterms:modified>
</cp:coreProperties>
</file>